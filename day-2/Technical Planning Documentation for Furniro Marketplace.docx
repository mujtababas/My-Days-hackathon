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tamaran" w:cs="Catamaran" w:eastAsia="Catamaran" w:hAnsi="Catamaran"/>
          <w:b w:val="1"/>
          <w:color w:val="073763"/>
          <w:sz w:val="52"/>
          <w:szCs w:val="52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073763"/>
          <w:sz w:val="52"/>
          <w:szCs w:val="52"/>
          <w:rtl w:val="0"/>
        </w:rPr>
        <w:t xml:space="preserve">Hackathon 3 Day 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tamaran" w:cs="Catamaran" w:eastAsia="Catamaran" w:hAnsi="Catamaran"/>
          <w:b w:val="1"/>
          <w:color w:val="073763"/>
          <w:sz w:val="34"/>
          <w:szCs w:val="34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073763"/>
          <w:sz w:val="34"/>
          <w:szCs w:val="34"/>
          <w:rtl w:val="0"/>
        </w:rPr>
        <w:t xml:space="preserve">Technical Planning Documentation for Furniro Marketplace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</w:rPr>
      </w:pPr>
      <w:bookmarkStart w:colFirst="0" w:colLast="0" w:name="_xg9jlc2a7p" w:id="0"/>
      <w:bookmarkEnd w:id="0"/>
      <w:r w:rsidDel="00000000" w:rsidR="00000000" w:rsidRPr="00000000">
        <w:rPr>
          <w:rFonts w:ascii="Catamaran" w:cs="Catamaran" w:eastAsia="Catamaran" w:hAnsi="Catamaran"/>
          <w:b w:val="1"/>
          <w:color w:val="073763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  <w:rtl w:val="0"/>
        </w:rPr>
        <w:t xml:space="preserve">Overview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tamaran" w:cs="Catamaran" w:eastAsia="Catamaran" w:hAnsi="Catamaran"/>
          <w:b w:val="1"/>
          <w:i w:val="1"/>
        </w:rPr>
      </w:pPr>
      <w:r w:rsidDel="00000000" w:rsidR="00000000" w:rsidRPr="00000000">
        <w:rPr>
          <w:rFonts w:ascii="Catamaran" w:cs="Catamaran" w:eastAsia="Catamaran" w:hAnsi="Catamaran"/>
          <w:b w:val="1"/>
          <w:i w:val="1"/>
          <w:rtl w:val="0"/>
        </w:rPr>
        <w:t xml:space="preserve">The Furniro E-Commerce Website, developed by Syed Mujtaba Abbas, showcases a stunning collection of furniture and decor designed to cater to diverse aesthetic preferences. The platform emphasizes elegance, quality, and functionality, offering customers a seamless shopping experience for stylish home furnishings. With a user-friendly interface and modern design, Furniro aims to redefine online furniture shopping by blending style and convenience.</w:t>
      </w:r>
    </w:p>
    <w:p w:rsidR="00000000" w:rsidDel="00000000" w:rsidP="00000000" w:rsidRDefault="00000000" w:rsidRPr="00000000" w14:paraId="00000005">
      <w:pPr>
        <w:rPr>
          <w:rFonts w:ascii="Catamaran" w:cs="Catamaran" w:eastAsia="Catamaran" w:hAnsi="Catamar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tamaran" w:cs="Catamaran" w:eastAsia="Catamaran" w:hAnsi="Catamar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 ExtraBold" w:cs="Roboto ExtraBold" w:eastAsia="Roboto ExtraBold" w:hAnsi="Roboto ExtraBold"/>
          <w:color w:val="073763"/>
          <w:sz w:val="26"/>
          <w:szCs w:val="26"/>
        </w:rPr>
      </w:pPr>
      <w:bookmarkStart w:colFirst="0" w:colLast="0" w:name="_fmkvnyetgtc4" w:id="1"/>
      <w:bookmarkEnd w:id="1"/>
      <w:r w:rsidDel="00000000" w:rsidR="00000000" w:rsidRPr="00000000">
        <w:rPr>
          <w:rFonts w:ascii="Catamaran" w:cs="Catamaran" w:eastAsia="Catamaran" w:hAnsi="Catamaran"/>
          <w:b w:val="1"/>
          <w:color w:val="073763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  <w:rtl w:val="0"/>
        </w:rPr>
        <w:t xml:space="preserve">Key Technologies</w:t>
      </w:r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tamaran" w:cs="Catamaran" w:eastAsia="Catamaran" w:hAnsi="Catamaran"/>
          <w:b w:val="1"/>
          <w:rtl w:val="0"/>
        </w:rPr>
        <w:t xml:space="preserve">Frontend</w:t>
      </w:r>
      <w:r w:rsidDel="00000000" w:rsidR="00000000" w:rsidRPr="00000000">
        <w:rPr>
          <w:rFonts w:ascii="Catamaran" w:cs="Catamaran" w:eastAsia="Catamaran" w:hAnsi="Catamaran"/>
          <w:rtl w:val="0"/>
        </w:rPr>
        <w:t xml:space="preserve">: </w:t>
      </w:r>
      <w:r w:rsidDel="00000000" w:rsidR="00000000" w:rsidRPr="00000000">
        <w:rPr>
          <w:rFonts w:ascii="Catamaran" w:cs="Catamaran" w:eastAsia="Catamaran" w:hAnsi="Catamaran"/>
          <w:i w:val="1"/>
          <w:rtl w:val="0"/>
        </w:rPr>
        <w:t xml:space="preserve">Next.js with TypeScript and Tailwind CSS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tamaran" w:cs="Catamaran" w:eastAsia="Catamaran" w:hAnsi="Catamaran"/>
          <w:b w:val="1"/>
          <w:rtl w:val="0"/>
        </w:rPr>
        <w:t xml:space="preserve">CMS</w:t>
      </w:r>
      <w:r w:rsidDel="00000000" w:rsidR="00000000" w:rsidRPr="00000000">
        <w:rPr>
          <w:rFonts w:ascii="Catamaran" w:cs="Catamaran" w:eastAsia="Catamaran" w:hAnsi="Catamaran"/>
          <w:rtl w:val="0"/>
        </w:rPr>
        <w:t xml:space="preserve">: </w:t>
      </w:r>
      <w:r w:rsidDel="00000000" w:rsidR="00000000" w:rsidRPr="00000000">
        <w:rPr>
          <w:rFonts w:ascii="Catamaran" w:cs="Catamaran" w:eastAsia="Catamaran" w:hAnsi="Catamaran"/>
          <w:i w:val="1"/>
          <w:rtl w:val="0"/>
        </w:rPr>
        <w:t xml:space="preserve">Sanity (for managing dynamic content like product listings)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tamaran" w:cs="Catamaran" w:eastAsia="Catamaran" w:hAnsi="Catamaran"/>
          <w:b w:val="1"/>
          <w:rtl w:val="0"/>
        </w:rPr>
        <w:t xml:space="preserve">Order Tracking</w:t>
      </w:r>
      <w:r w:rsidDel="00000000" w:rsidR="00000000" w:rsidRPr="00000000">
        <w:rPr>
          <w:rFonts w:ascii="Catamaran" w:cs="Catamaran" w:eastAsia="Catamaran" w:hAnsi="Catamaran"/>
          <w:rtl w:val="0"/>
        </w:rPr>
        <w:t xml:space="preserve">: </w:t>
      </w:r>
      <w:r w:rsidDel="00000000" w:rsidR="00000000" w:rsidRPr="00000000">
        <w:rPr>
          <w:rFonts w:ascii="Catamaran" w:cs="Catamaran" w:eastAsia="Catamaran" w:hAnsi="Catamaran"/>
          <w:i w:val="1"/>
          <w:rtl w:val="0"/>
        </w:rPr>
        <w:t xml:space="preserve">ShipEngine (for real-time shipment updates)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tamaran" w:cs="Catamaran" w:eastAsia="Catamaran" w:hAnsi="Catamaran"/>
          <w:b w:val="1"/>
          <w:rtl w:val="0"/>
        </w:rPr>
        <w:t xml:space="preserve">Payment Gateway</w:t>
      </w:r>
      <w:r w:rsidDel="00000000" w:rsidR="00000000" w:rsidRPr="00000000">
        <w:rPr>
          <w:rFonts w:ascii="Catamaran" w:cs="Catamaran" w:eastAsia="Catamaran" w:hAnsi="Catamaran"/>
          <w:rtl w:val="0"/>
        </w:rPr>
        <w:t xml:space="preserve">: </w:t>
      </w:r>
      <w:r w:rsidDel="00000000" w:rsidR="00000000" w:rsidRPr="00000000">
        <w:rPr>
          <w:rFonts w:ascii="Catamaran" w:cs="Catamaran" w:eastAsia="Catamaran" w:hAnsi="Catamaran"/>
          <w:i w:val="1"/>
          <w:rtl w:val="0"/>
        </w:rPr>
        <w:t xml:space="preserve">Stripe (for secure payment processing)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tamaran" w:cs="Catamaran" w:eastAsia="Catamaran" w:hAnsi="Catamaran"/>
          <w:b w:val="1"/>
          <w:rtl w:val="0"/>
        </w:rPr>
        <w:t xml:space="preserve">Hosting &amp; </w:t>
      </w:r>
      <w:r w:rsidDel="00000000" w:rsidR="00000000" w:rsidRPr="00000000">
        <w:rPr>
          <w:rFonts w:ascii="Catamaran" w:cs="Catamaran" w:eastAsia="Catamaran" w:hAnsi="Catamaran"/>
          <w:b w:val="1"/>
          <w:rtl w:val="0"/>
        </w:rPr>
        <w:t xml:space="preserve">Deployment</w:t>
      </w:r>
      <w:r w:rsidDel="00000000" w:rsidR="00000000" w:rsidRPr="00000000">
        <w:rPr>
          <w:rFonts w:ascii="Catamaran" w:cs="Catamaran" w:eastAsia="Catamaran" w:hAnsi="Catamaran"/>
          <w:rtl w:val="0"/>
        </w:rPr>
        <w:t xml:space="preserve">:</w:t>
      </w:r>
      <w:r w:rsidDel="00000000" w:rsidR="00000000" w:rsidRPr="00000000">
        <w:rPr>
          <w:rFonts w:ascii="Catamaran" w:cs="Catamaran" w:eastAsia="Catamaran" w:hAnsi="Catamaran"/>
          <w:i w:val="1"/>
          <w:rtl w:val="0"/>
        </w:rPr>
        <w:t xml:space="preserve"> Vercel (for frontend), AWS Lambda (for backend), MongoDB Atlas (for database)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Elegant Design: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Showcases a wide range of furniture and decor items, emphasizing modern and traditional styles 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Responsive Design: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Optimized for desktops, tablets, and mobile devices to ensure a smooth experience across all screen sizes .</w:t>
      </w:r>
    </w:p>
    <w:p w:rsidR="00000000" w:rsidDel="00000000" w:rsidP="00000000" w:rsidRDefault="00000000" w:rsidRPr="00000000" w14:paraId="00000010">
      <w:pPr>
        <w:rPr>
          <w:rFonts w:ascii="Roboto ExtraBold" w:cs="Roboto ExtraBold" w:eastAsia="Roboto ExtraBold" w:hAnsi="Roboto ExtraBold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tamaran" w:cs="Catamaran" w:eastAsia="Catamaran" w:hAnsi="Catamaran"/>
          <w:b w:val="1"/>
          <w:color w:val="073763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Lexend ExtraBold" w:cs="Lexend ExtraBold" w:eastAsia="Lexend ExtraBold" w:hAnsi="Lexend ExtraBold"/>
          <w:color w:val="07376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  <w:rtl w:val="0"/>
        </w:rPr>
        <w:t xml:space="preserve">Technical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System Overview (Frontend)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Next.js (React-based framework for server-side rendering and SEO optimization)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Styling :</w:t>
      </w:r>
      <w:r w:rsidDel="00000000" w:rsidR="00000000" w:rsidRPr="00000000">
        <w:rPr>
          <w:i w:val="1"/>
          <w:rtl w:val="0"/>
        </w:rPr>
        <w:t xml:space="preserve"> Tailwind CSS for a modern and responsive UI 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Programming Language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TypeScript for type-safe development .</w:t>
      </w:r>
    </w:p>
    <w:p w:rsidR="00000000" w:rsidDel="00000000" w:rsidP="00000000" w:rsidRDefault="00000000" w:rsidRPr="00000000" w14:paraId="0000001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System Overview (Backend) </w:t>
      </w:r>
    </w:p>
    <w:p w:rsidR="00000000" w:rsidDel="00000000" w:rsidP="00000000" w:rsidRDefault="00000000" w:rsidRPr="00000000" w14:paraId="00000016">
      <w:pPr>
        <w:rPr>
          <w:rFonts w:ascii="Catamaran" w:cs="Catamaran" w:eastAsia="Catamaran" w:hAnsi="Catamara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CMS</w:t>
      </w:r>
      <w:r w:rsidDel="00000000" w:rsidR="00000000" w:rsidRPr="00000000">
        <w:rPr>
          <w:b w:val="1"/>
          <w:color w:val="0000ff"/>
          <w:rtl w:val="0"/>
        </w:rPr>
        <w:t xml:space="preserve"> :</w:t>
      </w:r>
      <w:r w:rsidDel="00000000" w:rsidR="00000000" w:rsidRPr="00000000">
        <w:rPr>
          <w:i w:val="1"/>
          <w:rtl w:val="0"/>
        </w:rPr>
        <w:t xml:space="preserve"> Sanity CMS to manage dynamic content like banners, blog posts, and featured products.</w:t>
      </w:r>
    </w:p>
    <w:p w:rsidR="00000000" w:rsidDel="00000000" w:rsidP="00000000" w:rsidRDefault="00000000" w:rsidRPr="00000000" w14:paraId="0000001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8ovprj1a1xzg" w:id="2"/>
      <w:bookmarkEnd w:id="2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Deployment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 Hosting: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Vercel for fast, global performance 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Backend Hosting:</w:t>
      </w:r>
      <w:r w:rsidDel="00000000" w:rsidR="00000000" w:rsidRPr="00000000">
        <w:rPr>
          <w:i w:val="1"/>
          <w:rtl w:val="0"/>
        </w:rPr>
        <w:t xml:space="preserve"> AWS Lambda with a serverless architecture .</w:t>
      </w:r>
    </w:p>
    <w:p w:rsidR="00000000" w:rsidDel="00000000" w:rsidP="00000000" w:rsidRDefault="00000000" w:rsidRPr="00000000" w14:paraId="0000001D">
      <w:pPr>
        <w:rPr>
          <w:rFonts w:ascii="Catamaran" w:cs="Catamaran" w:eastAsia="Catamaran" w:hAnsi="Catamar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tamaran" w:cs="Catamaran" w:eastAsia="Catamaran" w:hAnsi="Catamar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</w:rPr>
      </w:pPr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  <w:rtl w:val="0"/>
        </w:rPr>
        <w:t xml:space="preserve">System Features and API Endpoints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nfzhl15z0v7f" w:id="3"/>
      <w:bookmarkEnd w:id="3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User Management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Sign Up</w:t>
      </w:r>
      <w:r w:rsidDel="00000000" w:rsidR="00000000" w:rsidRPr="00000000">
        <w:rPr>
          <w:b w:val="1"/>
          <w:i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Users can register and log in to their accounts.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Profile Management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Edit and update profile details.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u4izvu4tzt3m" w:id="4"/>
      <w:bookmarkEnd w:id="4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Product Management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Product Listings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Display all available products with search and filter options.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Product Details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Individual pages for detailed product information.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6gt3zonlf4f9" w:id="5"/>
      <w:bookmarkEnd w:id="5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Order Management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Place Orders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Secure and efficient order placement.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Order History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Users can view past orders and their statuses.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5j7bf6utvfk2" w:id="6"/>
      <w:bookmarkEnd w:id="6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Payment Processing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Multiple Gateways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Integration with various payment gateways for flexibility.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Secure Transactions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Payments handled with PCI-compliant systems.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7xrb9hai1jky" w:id="7"/>
      <w:bookmarkEnd w:id="7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Shipment Tracking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Real-Time Updates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Order tracking with live status updates via ShipEngine.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tamaran" w:cs="Catamaran" w:eastAsia="Catamaran" w:hAnsi="Catamar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Roboto ExtraBold" w:cs="Roboto ExtraBold" w:eastAsia="Roboto ExtraBold" w:hAnsi="Roboto ExtraBold"/>
          <w:color w:val="073763"/>
          <w:sz w:val="26"/>
          <w:szCs w:val="26"/>
        </w:rPr>
      </w:pPr>
      <w:bookmarkStart w:colFirst="0" w:colLast="0" w:name="_9ae8zcv720l4" w:id="8"/>
      <w:bookmarkEnd w:id="8"/>
      <w:r w:rsidDel="00000000" w:rsidR="00000000" w:rsidRPr="00000000">
        <w:rPr>
          <w:b w:val="1"/>
          <w:color w:val="073763"/>
          <w:sz w:val="26"/>
          <w:szCs w:val="26"/>
          <w:u w:val="single"/>
          <w:rtl w:val="0"/>
        </w:rPr>
        <w:t xml:space="preserve">5.</w:t>
      </w:r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  <w:rtl w:val="0"/>
        </w:rPr>
        <w:t xml:space="preserve"> Data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ratbi8g7eth8" w:id="9"/>
      <w:bookmarkEnd w:id="9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Users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Unique identifier for the user.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Full name of the user.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Email address for communication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password_hash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Securely hashed password.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User role (admin or customer).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order_ids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List of order references.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iqwn0bfeyx6d" w:id="10"/>
      <w:bookmarkEnd w:id="10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Products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Unique identifier for the product.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Name of the 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Product price.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Inventory 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Detailed description of the product.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Category of the product (e.g., chairs, decor).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image_url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Link to the product image.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fcgcipbgpxok" w:id="11"/>
      <w:bookmarkEnd w:id="11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Orders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Unique identifier for the order.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Reference to the customer who placed the order.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product_ids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List of product references in the order.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Quantity of each product.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Order status (e.g., Pending, Shipped, Delivered).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Timestamp of the order placement.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</w:rPr>
      </w:pPr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  <w:rtl w:val="0"/>
        </w:rPr>
        <w:t xml:space="preserve">7. Security Measures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Encryption: </w:t>
      </w:r>
      <w:r w:rsidDel="00000000" w:rsidR="00000000" w:rsidRPr="00000000">
        <w:rPr>
          <w:i w:val="1"/>
          <w:rtl w:val="0"/>
        </w:rPr>
        <w:t xml:space="preserve">All communications secured with HTTPS.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Authentication: </w:t>
      </w:r>
      <w:r w:rsidDel="00000000" w:rsidR="00000000" w:rsidRPr="00000000">
        <w:rPr>
          <w:i w:val="1"/>
          <w:rtl w:val="0"/>
        </w:rPr>
        <w:t xml:space="preserve">JWT-based session management.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Input Validation:</w:t>
      </w:r>
      <w:r w:rsidDel="00000000" w:rsidR="00000000" w:rsidRPr="00000000">
        <w:rPr>
          <w:i w:val="1"/>
          <w:rtl w:val="0"/>
        </w:rPr>
        <w:t xml:space="preserve"> Prevent SQL injection and XSS attacks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Role-Based Access Control:</w:t>
      </w:r>
      <w:r w:rsidDel="00000000" w:rsidR="00000000" w:rsidRPr="00000000">
        <w:rPr>
          <w:i w:val="1"/>
          <w:rtl w:val="0"/>
        </w:rPr>
        <w:t xml:space="preserve"> Different permissions for admins and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tamaran" w:cs="Catamaran" w:eastAsia="Catamaran" w:hAnsi="Catamar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tamaran" w:cs="Catamaran" w:eastAsia="Catamaran" w:hAnsi="Catamar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tamaran" w:cs="Catamaran" w:eastAsia="Catamaran" w:hAnsi="Catamaran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</w:rPr>
      </w:pPr>
      <w:bookmarkStart w:colFirst="0" w:colLast="0" w:name="_nj0rhyq38yo" w:id="12"/>
      <w:bookmarkEnd w:id="12"/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  <w:rtl w:val="0"/>
        </w:rPr>
        <w:t xml:space="preserve">Future Enhancements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  <w:b w:val="1"/>
          <w:rtl w:val="0"/>
        </w:rPr>
        <w:t xml:space="preserve">Augmented Reality (AR) Integration</w:t>
      </w:r>
      <w:r w:rsidDel="00000000" w:rsidR="00000000" w:rsidRPr="00000000">
        <w:rPr>
          <w:rFonts w:ascii="Catamaran" w:cs="Catamaran" w:eastAsia="Catamaran" w:hAnsi="Catamaran"/>
          <w:rtl w:val="0"/>
        </w:rPr>
        <w:t xml:space="preserve">:</w:t>
      </w:r>
      <w:r w:rsidDel="00000000" w:rsidR="00000000" w:rsidRPr="00000000">
        <w:rPr>
          <w:rFonts w:ascii="Catamaran" w:cs="Catamaran" w:eastAsia="Catamaran" w:hAnsi="Catamaran"/>
          <w:i w:val="1"/>
          <w:rtl w:val="0"/>
        </w:rPr>
        <w:t xml:space="preserve"> Allow customers to visualize furniture in their space.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  <w:b w:val="1"/>
          <w:rtl w:val="0"/>
        </w:rPr>
        <w:t xml:space="preserve">Advanced Analytics</w:t>
      </w:r>
      <w:r w:rsidDel="00000000" w:rsidR="00000000" w:rsidRPr="00000000">
        <w:rPr>
          <w:rFonts w:ascii="Catamaran" w:cs="Catamaran" w:eastAsia="Catamaran" w:hAnsi="Catamaran"/>
          <w:rtl w:val="0"/>
        </w:rPr>
        <w:t xml:space="preserve">: </w:t>
      </w:r>
      <w:r w:rsidDel="00000000" w:rsidR="00000000" w:rsidRPr="00000000">
        <w:rPr>
          <w:rFonts w:ascii="Catamaran" w:cs="Catamaran" w:eastAsia="Catamaran" w:hAnsi="Catamaran"/>
          <w:i w:val="1"/>
          <w:rtl w:val="0"/>
        </w:rPr>
        <w:t xml:space="preserve">Use AI for personalized recommendations based on browsing and purchase history.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  <w:b w:val="1"/>
          <w:rtl w:val="0"/>
        </w:rPr>
        <w:t xml:space="preserve">Mobile App</w:t>
      </w:r>
      <w:r w:rsidDel="00000000" w:rsidR="00000000" w:rsidRPr="00000000">
        <w:rPr>
          <w:rFonts w:ascii="Catamaran" w:cs="Catamaran" w:eastAsia="Catamaran" w:hAnsi="Catamaran"/>
          <w:rtl w:val="0"/>
        </w:rPr>
        <w:t xml:space="preserve">: </w:t>
      </w:r>
      <w:r w:rsidDel="00000000" w:rsidR="00000000" w:rsidRPr="00000000">
        <w:rPr>
          <w:rFonts w:ascii="Catamaran" w:cs="Catamaran" w:eastAsia="Catamaran" w:hAnsi="Catamaran"/>
          <w:i w:val="1"/>
          <w:rtl w:val="0"/>
        </w:rPr>
        <w:t xml:space="preserve">Develop native apps for Android and iOS for an enhanced user experience</w:t>
      </w:r>
    </w:p>
    <w:p w:rsidR="00000000" w:rsidDel="00000000" w:rsidP="00000000" w:rsidRDefault="00000000" w:rsidRPr="00000000" w14:paraId="0000005B">
      <w:pPr>
        <w:rPr>
          <w:rFonts w:ascii="Catamaran" w:cs="Catamaran" w:eastAsia="Catamaran" w:hAnsi="Catamar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tamaran" w:cs="Catamaran" w:eastAsia="Catamaran" w:hAnsi="Catamar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tamaran" w:cs="Catamaran" w:eastAsia="Catamaran" w:hAnsi="Catamar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</w:rPr>
      </w:pPr>
      <w:r w:rsidDel="00000000" w:rsidR="00000000" w:rsidRPr="00000000">
        <w:rPr>
          <w:rFonts w:ascii="Roboto ExtraBold" w:cs="Roboto ExtraBold" w:eastAsia="Roboto ExtraBold" w:hAnsi="Roboto ExtraBold"/>
          <w:color w:val="073763"/>
          <w:sz w:val="26"/>
          <w:szCs w:val="26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5F">
      <w:pPr>
        <w:rPr>
          <w:rFonts w:ascii="Roboto ExtraBold" w:cs="Roboto ExtraBold" w:eastAsia="Roboto ExtraBold" w:hAnsi="Roboto ExtraBold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Furniro blends elegance, quality, and innovation to provide an exceptional shopping experience. With cutting-edge technologies and a customer-centric approach, it is poised to become a leader in the online furniture market. Its commitment to delivering value ensures a bright future in the e-commerce domain.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ExtraBold" w:cs="Roboto ExtraBold" w:eastAsia="Roboto ExtraBold" w:hAnsi="Roboto ExtraBold"/>
          <w:color w:val="073763"/>
          <w:sz w:val="50"/>
          <w:szCs w:val="5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tamaran" w:cs="Catamaran" w:eastAsia="Catamaran" w:hAnsi="Catamar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657600" cy="350996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0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ins w:author="Syed Mujtaba" w:id="0" w:date="2025-01-17T09:24:32Z">
        <w:r w:rsidDel="00000000" w:rsidR="00000000" w:rsidRPr="00000000">
          <w:rPr>
            <w:b w:val="1"/>
          </w:rPr>
          <w:drawing>
            <wp:inline distB="114300" distT="114300" distL="114300" distR="114300">
              <wp:extent cx="4452938" cy="45529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2938" cy="45529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del w:author="Syed Mujtaba" w:id="0" w:date="2025-01-17T09:24:32Z">
        <w:r w:rsidDel="00000000" w:rsidR="00000000" w:rsidRPr="00000000">
          <w:rPr>
            <w:b w:val="1"/>
          </w:rPr>
          <w:drawing>
            <wp:inline distB="114300" distT="114300" distL="114300" distR="114300">
              <wp:extent cx="4452938" cy="455295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2938" cy="45529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ExtraBold">
    <w:embedBold w:fontKey="{00000000-0000-0000-0000-000000000000}" r:id="rId1" w:subsetted="0"/>
    <w:embedBoldItalic w:fontKey="{00000000-0000-0000-0000-000000000000}" r:id="rId2" w:subsetted="0"/>
  </w:font>
  <w:font w:name="Catamaran">
    <w:embedRegular w:fontKey="{00000000-0000-0000-0000-000000000000}" r:id="rId3" w:subsetted="0"/>
    <w:embedBold w:fontKey="{00000000-0000-0000-0000-000000000000}" r:id="rId4" w:subsetted="0"/>
  </w:font>
  <w:font w:name="Lexend ExtraBold"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ExtraBold-bold.ttf"/><Relationship Id="rId2" Type="http://schemas.openxmlformats.org/officeDocument/2006/relationships/font" Target="fonts/RobotoExtraBold-boldItalic.ttf"/><Relationship Id="rId3" Type="http://schemas.openxmlformats.org/officeDocument/2006/relationships/font" Target="fonts/Catamaran-regular.ttf"/><Relationship Id="rId4" Type="http://schemas.openxmlformats.org/officeDocument/2006/relationships/font" Target="fonts/Catamaran-bold.ttf"/><Relationship Id="rId5" Type="http://schemas.openxmlformats.org/officeDocument/2006/relationships/font" Target="fonts/Lexend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